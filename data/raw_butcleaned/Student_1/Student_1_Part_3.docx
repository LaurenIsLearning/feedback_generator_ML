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D35F5" w14:textId="77777777" w:rsidR="003F6226" w:rsidRPr="00025FB1" w:rsidRDefault="003F6226" w:rsidP="003F6226">
      <w:pPr>
        <w:ind w:firstLine="720"/>
        <w:rPr>
          <w:rFonts w:ascii="Arial" w:hAnsi="Arial"/>
          <w:sz w:val="28"/>
        </w:rPr>
      </w:pPr>
      <w:r w:rsidRPr="00497BF9">
        <w:rPr>
          <w:rFonts w:ascii="Arial" w:hAnsi="Arial" w:cs="Arial"/>
          <w:sz w:val="28"/>
          <w:szCs w:val="28"/>
        </w:rPr>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w:t>
      </w:r>
      <w:proofErr w:type="spellStart"/>
      <w:r w:rsidRPr="00025FB1">
        <w:rPr>
          <w:rFonts w:ascii="Arial" w:hAnsi="Arial"/>
          <w:sz w:val="28"/>
        </w:rPr>
        <w:t>incase</w:t>
      </w:r>
      <w:proofErr w:type="spellEnd"/>
      <w:r w:rsidRPr="00025FB1">
        <w:rPr>
          <w:rFonts w:ascii="Arial" w:hAnsi="Arial"/>
          <w:sz w:val="28"/>
        </w:rPr>
        <w:t xml:space="preserve"> they were not able to obtain one elsewhere. Masks were heavily implemented throughout the country for everybody’s health.</w:t>
      </w:r>
    </w:p>
    <w:p w14:paraId="30ABCFF9" w14:textId="77777777" w:rsidR="003F6226" w:rsidRPr="00025FB1" w:rsidRDefault="003F6226" w:rsidP="003F6226">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discoveries daily, but we are certain that it does cause health issues leading up to death. </w:t>
      </w:r>
    </w:p>
    <w:p w14:paraId="4A564060" w14:textId="77777777" w:rsidR="003F6226" w:rsidRPr="00A6419B" w:rsidRDefault="003F6226" w:rsidP="003F6226">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 xml:space="preserve">This only applied to people that were fully vaccinated. The CDC then states if you are not vaccinated you are still to wear your face covering in all indoor settings and </w:t>
      </w:r>
      <w:r w:rsidRPr="00497BF9">
        <w:rPr>
          <w:rFonts w:ascii="Arial" w:hAnsi="Arial" w:cs="Arial"/>
          <w:sz w:val="28"/>
          <w:szCs w:val="28"/>
        </w:rPr>
        <w:lastRenderedPageBreak/>
        <w:t>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69F07033" w14:textId="77777777" w:rsidR="003F6226" w:rsidRPr="00497BF9" w:rsidRDefault="003F6226" w:rsidP="003F6226">
      <w:pPr>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w:t>
      </w:r>
      <w:proofErr w:type="gramStart"/>
      <w:r w:rsidRPr="00497BF9">
        <w:rPr>
          <w:rFonts w:ascii="Arial" w:hAnsi="Arial" w:cs="Arial"/>
          <w:sz w:val="28"/>
          <w:szCs w:val="28"/>
        </w:rPr>
        <w:t>ends</w:t>
      </w:r>
      <w:proofErr w:type="gramEnd"/>
      <w:r w:rsidRPr="00497BF9">
        <w:rPr>
          <w:rFonts w:ascii="Arial" w:hAnsi="Arial" w:cs="Arial"/>
          <w:sz w:val="28"/>
          <w:szCs w:val="28"/>
        </w:rPr>
        <w:t xml:space="preserve"> of the spectrum. Some Americans think wearing masks will help save society while others feel it is detrimental to one’s health or that it could even be politically fueled. </w:t>
      </w:r>
    </w:p>
    <w:p w14:paraId="480D3FC0" w14:textId="77777777" w:rsidR="003F6226" w:rsidRDefault="003F6226" w:rsidP="003F6226">
      <w:pPr>
        <w:ind w:firstLine="720"/>
        <w:rPr>
          <w:rFonts w:ascii="Arial" w:hAnsi="Arial" w:cs="Arial"/>
          <w:sz w:val="28"/>
          <w:szCs w:val="28"/>
        </w:rPr>
      </w:pPr>
      <w:r w:rsidRPr="00497BF9">
        <w:rPr>
          <w:rFonts w:ascii="Arial" w:hAnsi="Arial" w:cs="Arial"/>
          <w:sz w:val="28"/>
          <w:szCs w:val="28"/>
        </w:rPr>
        <w:t xml:space="preserve">Maureen Downey argues in Opinion: As a mother of young children, I beg Cobb County mandate masks, that masks in the school system are needed and should not just be recommended. In this article it is strongly stated that many Americans do not have the funds to deal with the repercussions the virus would hold for their families, especially families of color. The author of this article is very invested in this emotionally as her </w:t>
      </w:r>
      <w:proofErr w:type="gramStart"/>
      <w:r w:rsidRPr="00497BF9">
        <w:rPr>
          <w:rFonts w:ascii="Arial" w:hAnsi="Arial" w:cs="Arial"/>
          <w:sz w:val="28"/>
          <w:szCs w:val="28"/>
        </w:rPr>
        <w:t>kids</w:t>
      </w:r>
      <w:proofErr w:type="gramEnd"/>
      <w:r w:rsidRPr="00497BF9">
        <w:rPr>
          <w:rFonts w:ascii="Arial" w:hAnsi="Arial" w:cs="Arial"/>
          <w:sz w:val="28"/>
          <w:szCs w:val="28"/>
        </w:rPr>
        <w:t xml:space="preserve"> </w:t>
      </w:r>
      <w:r>
        <w:rPr>
          <w:rFonts w:ascii="Arial" w:hAnsi="Arial" w:cs="Arial"/>
          <w:sz w:val="28"/>
          <w:szCs w:val="28"/>
        </w:rPr>
        <w:t>health is</w:t>
      </w:r>
      <w:r w:rsidRPr="00497BF9">
        <w:rPr>
          <w:rFonts w:ascii="Arial" w:hAnsi="Arial" w:cs="Arial"/>
          <w:sz w:val="28"/>
          <w:szCs w:val="28"/>
        </w:rPr>
        <w:t xml:space="preserve"> at stake. This is where she connects with the reader; with quotes like “Our children are too important, their lives too full of promise, to continue in the way we are going.” Her claims</w:t>
      </w:r>
      <w:r>
        <w:rPr>
          <w:rFonts w:ascii="Arial" w:hAnsi="Arial" w:cs="Arial"/>
          <w:sz w:val="28"/>
          <w:szCs w:val="28"/>
        </w:rPr>
        <w:t xml:space="preserve"> on health</w:t>
      </w:r>
      <w:r w:rsidRPr="00497BF9">
        <w:rPr>
          <w:rFonts w:ascii="Arial" w:hAnsi="Arial" w:cs="Arial"/>
          <w:sz w:val="28"/>
          <w:szCs w:val="28"/>
        </w:rPr>
        <w:t xml:space="preserve"> are very strong and supported by </w:t>
      </w:r>
      <w:r>
        <w:rPr>
          <w:rFonts w:ascii="Arial" w:hAnsi="Arial" w:cs="Arial"/>
          <w:sz w:val="28"/>
          <w:szCs w:val="28"/>
        </w:rPr>
        <w:t>credible</w:t>
      </w:r>
      <w:r w:rsidRPr="00497BF9">
        <w:rPr>
          <w:rFonts w:ascii="Arial" w:hAnsi="Arial" w:cs="Arial"/>
          <w:sz w:val="28"/>
          <w:szCs w:val="28"/>
        </w:rPr>
        <w:t xml:space="preserve"> sources, </w:t>
      </w:r>
      <w:r>
        <w:rPr>
          <w:rFonts w:ascii="Arial" w:hAnsi="Arial" w:cs="Arial"/>
          <w:sz w:val="28"/>
          <w:szCs w:val="28"/>
        </w:rPr>
        <w:t xml:space="preserve">but I do not feel that is the basis of this article. </w:t>
      </w:r>
      <w:r w:rsidRPr="00497BF9">
        <w:rPr>
          <w:rFonts w:ascii="Arial" w:hAnsi="Arial" w:cs="Arial"/>
          <w:sz w:val="28"/>
          <w:szCs w:val="28"/>
        </w:rPr>
        <w:t>I do feel as though this is more of an emotionally charged article as she fears for the safety of her children, and the community</w:t>
      </w:r>
      <w:r>
        <w:rPr>
          <w:rFonts w:ascii="Arial" w:hAnsi="Arial" w:cs="Arial"/>
          <w:sz w:val="28"/>
          <w:szCs w:val="28"/>
        </w:rPr>
        <w:t>.</w:t>
      </w:r>
    </w:p>
    <w:p w14:paraId="3F537FD1" w14:textId="77777777" w:rsidR="003F6226" w:rsidRDefault="003F6226" w:rsidP="003F6226">
      <w:pPr>
        <w:ind w:firstLine="720"/>
        <w:rPr>
          <w:rFonts w:ascii="Arial" w:hAnsi="Arial" w:cs="Arial"/>
          <w:sz w:val="28"/>
          <w:szCs w:val="28"/>
        </w:rPr>
      </w:pPr>
      <w:r>
        <w:rPr>
          <w:rFonts w:ascii="Arial" w:hAnsi="Arial" w:cs="Arial"/>
          <w:sz w:val="28"/>
          <w:szCs w:val="28"/>
        </w:rPr>
        <w:t xml:space="preserve">The article does show the rise of the cases since the masks have been made optional, but she does not show if these numbers stay at this increased number or if they fluctuate. This information is crucial to allow the reader to see how devastating this virus can be at one time, but this article does not make the correlation with ongoing cases. This article is a very </w:t>
      </w:r>
      <w:proofErr w:type="gramStart"/>
      <w:r>
        <w:rPr>
          <w:rFonts w:ascii="Arial" w:hAnsi="Arial" w:cs="Arial"/>
          <w:sz w:val="28"/>
          <w:szCs w:val="28"/>
        </w:rPr>
        <w:t>bias</w:t>
      </w:r>
      <w:proofErr w:type="gramEnd"/>
      <w:r>
        <w:rPr>
          <w:rFonts w:ascii="Arial" w:hAnsi="Arial" w:cs="Arial"/>
          <w:sz w:val="28"/>
          <w:szCs w:val="28"/>
        </w:rPr>
        <w:t xml:space="preserve"> view of a mask mandate with the opinion of a mother to be treated as fact. </w:t>
      </w:r>
    </w:p>
    <w:p w14:paraId="015B5151" w14:textId="77777777" w:rsidR="003F6226" w:rsidRPr="00497BF9" w:rsidRDefault="003F6226" w:rsidP="003F6226">
      <w:pPr>
        <w:rPr>
          <w:rFonts w:ascii="Arial" w:hAnsi="Arial" w:cs="Arial"/>
          <w:sz w:val="28"/>
          <w:szCs w:val="28"/>
        </w:rPr>
      </w:pPr>
      <w:r>
        <w:rPr>
          <w:rFonts w:ascii="Arial" w:hAnsi="Arial" w:cs="Arial"/>
          <w:sz w:val="28"/>
          <w:szCs w:val="28"/>
        </w:rPr>
        <w:tab/>
      </w:r>
      <w:r w:rsidRPr="00497BF9">
        <w:rPr>
          <w:rFonts w:ascii="Arial" w:hAnsi="Arial" w:cs="Arial"/>
          <w:sz w:val="28"/>
          <w:szCs w:val="28"/>
        </w:rPr>
        <w:t xml:space="preserve">From a scientific approach you have an article from Lynne Peeples tilted “What science says about lifting mask mandates.” The fluctuation of </w:t>
      </w:r>
      <w:proofErr w:type="gramStart"/>
      <w:r w:rsidRPr="00497BF9">
        <w:rPr>
          <w:rFonts w:ascii="Arial" w:hAnsi="Arial" w:cs="Arial"/>
          <w:sz w:val="28"/>
          <w:szCs w:val="28"/>
        </w:rPr>
        <w:t>masks,</w:t>
      </w:r>
      <w:proofErr w:type="gramEnd"/>
      <w:r w:rsidRPr="00497BF9">
        <w:rPr>
          <w:rFonts w:ascii="Arial" w:hAnsi="Arial" w:cs="Arial"/>
          <w:sz w:val="28"/>
          <w:szCs w:val="28"/>
        </w:rPr>
        <w:t xml:space="preserve"> and vaccinations all vary on demographics. As shown in Germany getting a jump on the mask mandate put a 75% drop in the Covid cases in 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w:t>
      </w:r>
    </w:p>
    <w:p w14:paraId="274B427B" w14:textId="77777777" w:rsidR="003F6226" w:rsidRDefault="003F6226" w:rsidP="003F6226">
      <w:pPr>
        <w:rPr>
          <w:rFonts w:ascii="Arial" w:hAnsi="Arial" w:cs="Arial"/>
          <w:sz w:val="28"/>
          <w:szCs w:val="28"/>
        </w:rPr>
      </w:pPr>
      <w:r w:rsidRPr="00497BF9">
        <w:rPr>
          <w:rFonts w:ascii="Arial" w:hAnsi="Arial" w:cs="Arial"/>
          <w:sz w:val="28"/>
          <w:szCs w:val="28"/>
        </w:rPr>
        <w:lastRenderedPageBreak/>
        <w:tab/>
        <w:t>This article appeals to the academic</w:t>
      </w:r>
      <w:r>
        <w:rPr>
          <w:rFonts w:ascii="Arial" w:hAnsi="Arial" w:cs="Arial"/>
          <w:sz w:val="28"/>
          <w:szCs w:val="28"/>
        </w:rPr>
        <w:t xml:space="preserve"> mind as it states many facts with credible sources, this also </w:t>
      </w:r>
      <w:proofErr w:type="gramStart"/>
      <w:r>
        <w:rPr>
          <w:rFonts w:ascii="Arial" w:hAnsi="Arial" w:cs="Arial"/>
          <w:sz w:val="28"/>
          <w:szCs w:val="28"/>
        </w:rPr>
        <w:t>cover</w:t>
      </w:r>
      <w:proofErr w:type="gramEnd"/>
      <w:r>
        <w:rPr>
          <w:rFonts w:ascii="Arial" w:hAnsi="Arial" w:cs="Arial"/>
          <w:sz w:val="28"/>
          <w:szCs w:val="28"/>
        </w:rPr>
        <w:t xml:space="preserve"> many crucial topics all backed by research. The tone of this article is also very monotone, which helps not create </w:t>
      </w:r>
      <w:proofErr w:type="gramStart"/>
      <w:r>
        <w:rPr>
          <w:rFonts w:ascii="Arial" w:hAnsi="Arial" w:cs="Arial"/>
          <w:sz w:val="28"/>
          <w:szCs w:val="28"/>
        </w:rPr>
        <w:t>a bias</w:t>
      </w:r>
      <w:proofErr w:type="gramEnd"/>
      <w:r>
        <w:rPr>
          <w:rFonts w:ascii="Arial" w:hAnsi="Arial" w:cs="Arial"/>
          <w:sz w:val="28"/>
          <w:szCs w:val="28"/>
        </w:rPr>
        <w:t>.  I’ve also notice with this article that they do state information on both sides of wearing a mask. Ma</w:t>
      </w:r>
      <w:r w:rsidRPr="00497BF9">
        <w:rPr>
          <w:rFonts w:ascii="Arial" w:hAnsi="Arial" w:cs="Arial"/>
          <w:sz w:val="28"/>
          <w:szCs w:val="28"/>
        </w:rPr>
        <w:t>ny facts with many credible source</w:t>
      </w:r>
      <w:r>
        <w:rPr>
          <w:rFonts w:ascii="Arial" w:hAnsi="Arial" w:cs="Arial"/>
          <w:sz w:val="28"/>
          <w:szCs w:val="28"/>
        </w:rPr>
        <w:t>s were used. One example with a credible source was used with the estimation of the deaths that could have been prevented by a mask mandate. M</w:t>
      </w:r>
      <w:r w:rsidRPr="00497BF9">
        <w:rPr>
          <w:rFonts w:ascii="Arial" w:hAnsi="Arial" w:cs="Arial"/>
          <w:sz w:val="28"/>
          <w:szCs w:val="28"/>
        </w:rPr>
        <w:t>any people still do not know what to do as shown in this article with mandates being lifted some stores are still implementing the mask mandate to ensure safety, even if it does cause loss of business.</w:t>
      </w:r>
      <w:ins w:id="0" w:author="LaShawna Burnett" w:date="2021-10-11T19:40:00Z">
        <w:r>
          <w:rPr>
            <w:rFonts w:ascii="Arial" w:hAnsi="Arial" w:cs="Arial"/>
            <w:sz w:val="28"/>
            <w:szCs w:val="28"/>
          </w:rPr>
          <w:t xml:space="preserve"> </w:t>
        </w:r>
      </w:ins>
    </w:p>
    <w:p w14:paraId="0D42290D" w14:textId="77777777" w:rsidR="003F6226" w:rsidRDefault="003F6226" w:rsidP="003F6226">
      <w:pPr>
        <w:ind w:firstLine="720"/>
        <w:rPr>
          <w:rFonts w:ascii="Arial" w:hAnsi="Arial" w:cs="Arial"/>
          <w:sz w:val="28"/>
          <w:szCs w:val="28"/>
        </w:rPr>
      </w:pPr>
      <w:r>
        <w:rPr>
          <w:rFonts w:ascii="Arial" w:hAnsi="Arial" w:cs="Arial"/>
          <w:sz w:val="28"/>
          <w:szCs w:val="28"/>
        </w:rPr>
        <w:t xml:space="preserve">This article also uses comparative arguments when </w:t>
      </w:r>
      <w:proofErr w:type="gramStart"/>
      <w:r>
        <w:rPr>
          <w:rFonts w:ascii="Arial" w:hAnsi="Arial" w:cs="Arial"/>
          <w:sz w:val="28"/>
          <w:szCs w:val="28"/>
        </w:rPr>
        <w:t>it is compared</w:t>
      </w:r>
      <w:proofErr w:type="gramEnd"/>
      <w:r>
        <w:rPr>
          <w:rFonts w:ascii="Arial" w:hAnsi="Arial" w:cs="Arial"/>
          <w:sz w:val="28"/>
          <w:szCs w:val="28"/>
        </w:rPr>
        <w:t xml:space="preserve"> to the AIDS/HIV epidemic with the Covid epidemic. They also use studies and a comparative argument on which masks are the most protective, and if cloth masks even protect you. </w:t>
      </w:r>
      <w:r w:rsidRPr="00497BF9">
        <w:rPr>
          <w:rFonts w:ascii="Arial" w:hAnsi="Arial" w:cs="Arial"/>
          <w:sz w:val="28"/>
          <w:szCs w:val="28"/>
        </w:rPr>
        <w:t>Lynne Peeples</w:t>
      </w:r>
      <w:r>
        <w:rPr>
          <w:rFonts w:ascii="Arial" w:hAnsi="Arial" w:cs="Arial"/>
          <w:sz w:val="28"/>
          <w:szCs w:val="28"/>
        </w:rPr>
        <w:t xml:space="preserve"> is just trying to show in these times there is </w:t>
      </w:r>
      <w:proofErr w:type="gramStart"/>
      <w:r>
        <w:rPr>
          <w:rFonts w:ascii="Arial" w:hAnsi="Arial" w:cs="Arial"/>
          <w:sz w:val="28"/>
          <w:szCs w:val="28"/>
        </w:rPr>
        <w:t>uncertainty</w:t>
      </w:r>
      <w:proofErr w:type="gramEnd"/>
      <w:r>
        <w:rPr>
          <w:rFonts w:ascii="Arial" w:hAnsi="Arial" w:cs="Arial"/>
          <w:sz w:val="28"/>
          <w:szCs w:val="28"/>
        </w:rPr>
        <w:t xml:space="preserve"> and people should air on the side of caution.</w:t>
      </w:r>
    </w:p>
    <w:p w14:paraId="3E2D97D3" w14:textId="77777777" w:rsidR="003F6226" w:rsidRPr="00497BF9" w:rsidRDefault="003F6226" w:rsidP="003F6226">
      <w:pPr>
        <w:ind w:firstLine="720"/>
        <w:rPr>
          <w:rFonts w:ascii="Arial" w:hAnsi="Arial" w:cs="Arial"/>
          <w:sz w:val="28"/>
          <w:szCs w:val="28"/>
        </w:rPr>
      </w:pPr>
      <w:r w:rsidRPr="00497BF9">
        <w:rPr>
          <w:rFonts w:ascii="Arial" w:hAnsi="Arial" w:cs="Arial"/>
          <w:sz w:val="28"/>
          <w:szCs w:val="28"/>
        </w:rPr>
        <w:t>Tucker Carlson’s article titled “New mask guidelines are about politics and control” states how the new Biden administration is detrimental to our bo</w:t>
      </w:r>
      <w:r>
        <w:rPr>
          <w:rFonts w:ascii="Arial" w:hAnsi="Arial" w:cs="Arial"/>
          <w:sz w:val="28"/>
          <w:szCs w:val="28"/>
        </w:rPr>
        <w:t>dies</w:t>
      </w:r>
      <w:r w:rsidRPr="00497BF9">
        <w:rPr>
          <w:rFonts w:ascii="Arial" w:hAnsi="Arial" w:cs="Arial"/>
          <w:sz w:val="28"/>
          <w:szCs w:val="28"/>
        </w:rPr>
        <w:t>.</w:t>
      </w:r>
      <w:r>
        <w:rPr>
          <w:rFonts w:ascii="Arial" w:hAnsi="Arial" w:cs="Arial"/>
          <w:sz w:val="28"/>
          <w:szCs w:val="28"/>
        </w:rPr>
        <w:t xml:space="preserve"> In this statement he is trying to relate to the reader and, with a </w:t>
      </w:r>
      <w:proofErr w:type="gramStart"/>
      <w:r>
        <w:rPr>
          <w:rFonts w:ascii="Arial" w:hAnsi="Arial" w:cs="Arial"/>
          <w:sz w:val="28"/>
          <w:szCs w:val="28"/>
        </w:rPr>
        <w:t>scare</w:t>
      </w:r>
      <w:proofErr w:type="gramEnd"/>
      <w:r>
        <w:rPr>
          <w:rFonts w:ascii="Arial" w:hAnsi="Arial" w:cs="Arial"/>
          <w:sz w:val="28"/>
          <w:szCs w:val="28"/>
        </w:rPr>
        <w:t xml:space="preserve"> </w:t>
      </w:r>
      <w:proofErr w:type="gramStart"/>
      <w:r>
        <w:rPr>
          <w:rFonts w:ascii="Arial" w:hAnsi="Arial" w:cs="Arial"/>
          <w:sz w:val="28"/>
          <w:szCs w:val="28"/>
        </w:rPr>
        <w:t>tactic</w:t>
      </w:r>
      <w:proofErr w:type="gramEnd"/>
      <w:r>
        <w:rPr>
          <w:rFonts w:ascii="Arial" w:hAnsi="Arial" w:cs="Arial"/>
          <w:sz w:val="28"/>
          <w:szCs w:val="28"/>
        </w:rPr>
        <w:t xml:space="preserve"> that your health is at risk. </w:t>
      </w:r>
      <w:r w:rsidRPr="00497BF9">
        <w:rPr>
          <w:rFonts w:ascii="Arial" w:hAnsi="Arial" w:cs="Arial"/>
          <w:sz w:val="28"/>
          <w:szCs w:val="28"/>
        </w:rPr>
        <w:t>Carlson</w:t>
      </w:r>
      <w:r>
        <w:rPr>
          <w:rFonts w:ascii="Arial" w:hAnsi="Arial" w:cs="Arial"/>
          <w:sz w:val="28"/>
          <w:szCs w:val="28"/>
        </w:rPr>
        <w:t xml:space="preserve"> then moves onto </w:t>
      </w:r>
      <w:r w:rsidRPr="00497BF9">
        <w:rPr>
          <w:rFonts w:ascii="Arial" w:hAnsi="Arial" w:cs="Arial"/>
          <w:sz w:val="28"/>
          <w:szCs w:val="28"/>
        </w:rPr>
        <w:t>state in his article that the Biden administration has determined they will not be making masks mandatory or vaccines mandatory, but Joe Biden (the president) states he would do whatever it takes to encourage people to do the right thing. Now</w:t>
      </w:r>
      <w:r>
        <w:rPr>
          <w:rFonts w:ascii="Arial" w:hAnsi="Arial" w:cs="Arial"/>
          <w:sz w:val="28"/>
          <w:szCs w:val="28"/>
        </w:rPr>
        <w:t xml:space="preserve">, </w:t>
      </w:r>
      <w:r w:rsidRPr="00497BF9">
        <w:rPr>
          <w:rFonts w:ascii="Arial" w:hAnsi="Arial" w:cs="Arial"/>
          <w:sz w:val="28"/>
          <w:szCs w:val="28"/>
        </w:rPr>
        <w:t xml:space="preserve">at this point Biden is making all government employees get vaccinated, and masks are still mandatory in some locations. </w:t>
      </w:r>
      <w:r>
        <w:rPr>
          <w:rFonts w:ascii="Arial" w:hAnsi="Arial" w:cs="Arial"/>
          <w:sz w:val="28"/>
          <w:szCs w:val="28"/>
        </w:rPr>
        <w:t xml:space="preserve">Carlson is now implementing more information this is backed with a credible source, but all the credible sources are all written by Fox News which is the leading platform </w:t>
      </w:r>
      <w:proofErr w:type="gramStart"/>
      <w:r>
        <w:rPr>
          <w:rFonts w:ascii="Arial" w:hAnsi="Arial" w:cs="Arial"/>
          <w:sz w:val="28"/>
          <w:szCs w:val="28"/>
        </w:rPr>
        <w:t>of</w:t>
      </w:r>
      <w:proofErr w:type="gramEnd"/>
      <w:r>
        <w:rPr>
          <w:rFonts w:ascii="Arial" w:hAnsi="Arial" w:cs="Arial"/>
          <w:sz w:val="28"/>
          <w:szCs w:val="28"/>
        </w:rPr>
        <w:t xml:space="preserve"> which this article was posted. </w:t>
      </w:r>
      <w:r w:rsidRPr="00497BF9">
        <w:rPr>
          <w:rFonts w:ascii="Arial" w:hAnsi="Arial" w:cs="Arial"/>
          <w:sz w:val="28"/>
          <w:szCs w:val="28"/>
        </w:rPr>
        <w:t xml:space="preserve">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w:t>
      </w:r>
      <w:r>
        <w:rPr>
          <w:rFonts w:ascii="Arial" w:hAnsi="Arial" w:cs="Arial"/>
          <w:sz w:val="28"/>
          <w:szCs w:val="28"/>
        </w:rPr>
        <w:t xml:space="preserve">This is a way to make the reader feel they are having no control over what is going on, and the government has full control. </w:t>
      </w:r>
      <w:r w:rsidRPr="00497BF9">
        <w:rPr>
          <w:rFonts w:ascii="Arial" w:hAnsi="Arial" w:cs="Arial"/>
          <w:sz w:val="28"/>
          <w:szCs w:val="28"/>
        </w:rPr>
        <w:t xml:space="preserve">The claim he is making is that it is politically fueled. With little evidence, this article does have strong claims but nothing to implement </w:t>
      </w:r>
      <w:r w:rsidRPr="00497BF9">
        <w:rPr>
          <w:rFonts w:ascii="Arial" w:hAnsi="Arial" w:cs="Arial"/>
          <w:sz w:val="28"/>
          <w:szCs w:val="28"/>
        </w:rPr>
        <w:lastRenderedPageBreak/>
        <w:t xml:space="preserve">them. This article comes with very few supporting statements as most of the article is opinion. With all the claims being supported by </w:t>
      </w:r>
      <w:r>
        <w:rPr>
          <w:rFonts w:ascii="Arial" w:hAnsi="Arial" w:cs="Arial"/>
          <w:sz w:val="28"/>
          <w:szCs w:val="28"/>
        </w:rPr>
        <w:t>Fox News.</w:t>
      </w:r>
    </w:p>
    <w:p w14:paraId="76264F68" w14:textId="77777777" w:rsidR="003F6226" w:rsidRDefault="003F6226" w:rsidP="003F6226">
      <w:pPr>
        <w:ind w:firstLine="720"/>
        <w:rPr>
          <w:rFonts w:ascii="Arial" w:hAnsi="Arial" w:cs="Arial"/>
          <w:sz w:val="28"/>
          <w:szCs w:val="28"/>
        </w:rPr>
      </w:pPr>
      <w:r w:rsidRPr="009B0438">
        <w:rPr>
          <w:rFonts w:ascii="Arial" w:hAnsi="Arial" w:cs="Arial"/>
          <w:sz w:val="28"/>
          <w:szCs w:val="28"/>
        </w:rPr>
        <w:t>The purpose of a mask mandate could still lie unclear for many</w:t>
      </w:r>
      <w:r>
        <w:rPr>
          <w:rFonts w:ascii="Arial" w:hAnsi="Arial" w:cs="Arial"/>
          <w:sz w:val="28"/>
          <w:szCs w:val="28"/>
        </w:rPr>
        <w:t xml:space="preserve">. All three previous arguments did have valid arguments, but were they strong and credible? In my opinion I weigh in the middle ground of mandating masks, with my answer not being so clear. I think this is where most people stand. I personally do believe that there is a time and place when masks are needed, yet we shouldn’t </w:t>
      </w:r>
      <w:proofErr w:type="gramStart"/>
      <w:r>
        <w:rPr>
          <w:rFonts w:ascii="Arial" w:hAnsi="Arial" w:cs="Arial"/>
          <w:sz w:val="28"/>
          <w:szCs w:val="28"/>
        </w:rPr>
        <w:t>wear them at all times</w:t>
      </w:r>
      <w:proofErr w:type="gramEnd"/>
      <w:r>
        <w:rPr>
          <w:rFonts w:ascii="Arial" w:hAnsi="Arial" w:cs="Arial"/>
          <w:sz w:val="28"/>
          <w:szCs w:val="28"/>
        </w:rPr>
        <w:t>.</w:t>
      </w:r>
    </w:p>
    <w:p w14:paraId="36C13188" w14:textId="77777777" w:rsidR="003F6226" w:rsidRDefault="003F6226" w:rsidP="003F6226">
      <w:pPr>
        <w:rPr>
          <w:rFonts w:ascii="Arial" w:hAnsi="Arial" w:cs="Arial"/>
          <w:sz w:val="28"/>
          <w:szCs w:val="28"/>
        </w:rPr>
      </w:pPr>
      <w:r>
        <w:rPr>
          <w:rFonts w:ascii="Arial" w:hAnsi="Arial" w:cs="Arial"/>
          <w:sz w:val="28"/>
          <w:szCs w:val="28"/>
        </w:rPr>
        <w:tab/>
        <w:t xml:space="preserve">As shown in the first arguments by </w:t>
      </w:r>
      <w:r w:rsidRPr="00497BF9">
        <w:rPr>
          <w:rFonts w:ascii="Arial" w:hAnsi="Arial" w:cs="Arial"/>
          <w:sz w:val="28"/>
          <w:szCs w:val="28"/>
        </w:rPr>
        <w:t>Maureen Downey</w:t>
      </w:r>
      <w:r>
        <w:rPr>
          <w:rFonts w:ascii="Arial" w:hAnsi="Arial" w:cs="Arial"/>
          <w:sz w:val="28"/>
          <w:szCs w:val="28"/>
        </w:rPr>
        <w:t xml:space="preserve"> there are many children that are contracting the virus once mask mandates are lifted, these children are not able to receive the vaccines. You then have the article by Tucker Carlson which states the masks are harming our bodies by keeping the toxins in, </w:t>
      </w:r>
      <w:proofErr w:type="gramStart"/>
      <w:r>
        <w:rPr>
          <w:rFonts w:ascii="Arial" w:hAnsi="Arial" w:cs="Arial"/>
          <w:sz w:val="28"/>
          <w:szCs w:val="28"/>
        </w:rPr>
        <w:t>both of these</w:t>
      </w:r>
      <w:proofErr w:type="gramEnd"/>
      <w:r>
        <w:rPr>
          <w:rFonts w:ascii="Arial" w:hAnsi="Arial" w:cs="Arial"/>
          <w:sz w:val="28"/>
          <w:szCs w:val="28"/>
        </w:rPr>
        <w:t xml:space="preserve"> arguments are very crucial. What do we do if our kids are getting sick because they aren’t wearing masks? On the opposing end if we are wearing the masks are they going to make us sick too, which one is worse? </w:t>
      </w:r>
    </w:p>
    <w:p w14:paraId="2C9605D9" w14:textId="77777777" w:rsidR="003F6226" w:rsidRDefault="003F6226" w:rsidP="003F6226">
      <w:pPr>
        <w:ind w:firstLine="720"/>
        <w:rPr>
          <w:rFonts w:ascii="Arial" w:hAnsi="Arial" w:cs="Arial"/>
          <w:sz w:val="28"/>
          <w:szCs w:val="28"/>
        </w:rPr>
      </w:pPr>
      <w:r>
        <w:rPr>
          <w:rFonts w:ascii="Arial" w:hAnsi="Arial" w:cs="Arial"/>
          <w:sz w:val="28"/>
          <w:szCs w:val="28"/>
        </w:rPr>
        <w:t>The article by</w:t>
      </w:r>
      <w:r w:rsidRPr="009B0438">
        <w:rPr>
          <w:rFonts w:ascii="Arial" w:hAnsi="Arial" w:cs="Arial"/>
          <w:sz w:val="28"/>
          <w:szCs w:val="28"/>
        </w:rPr>
        <w:t xml:space="preserve"> </w:t>
      </w:r>
      <w:r w:rsidRPr="00497BF9">
        <w:rPr>
          <w:rFonts w:ascii="Arial" w:hAnsi="Arial" w:cs="Arial"/>
          <w:sz w:val="28"/>
          <w:szCs w:val="28"/>
        </w:rPr>
        <w:t>Lynne Peeples</w:t>
      </w:r>
      <w:r>
        <w:rPr>
          <w:rFonts w:ascii="Arial" w:hAnsi="Arial" w:cs="Arial"/>
          <w:sz w:val="28"/>
          <w:szCs w:val="28"/>
        </w:rPr>
        <w:t xml:space="preserve"> shows the confusion caused by mask mandates, vaccines and ultimately the Corona Virus. Many people are scared and don’t know what to </w:t>
      </w:r>
      <w:proofErr w:type="gramStart"/>
      <w:r>
        <w:rPr>
          <w:rFonts w:ascii="Arial" w:hAnsi="Arial" w:cs="Arial"/>
          <w:sz w:val="28"/>
          <w:szCs w:val="28"/>
        </w:rPr>
        <w:t>do</w:t>
      </w:r>
      <w:proofErr w:type="gramEnd"/>
      <w:r>
        <w:rPr>
          <w:rFonts w:ascii="Arial" w:hAnsi="Arial" w:cs="Arial"/>
          <w:sz w:val="28"/>
          <w:szCs w:val="28"/>
        </w:rPr>
        <w:t xml:space="preserve"> especially when it comes to their health. You would think the most obvious answer would be to wear a mask, but when you have research showing that breathing in your own air all day is not good for you, what do you do? The purpose of a mask mandate is to keep yourself and the people around you healthy and to stop the spread of contractable disease, but if only some people are doing it and </w:t>
      </w:r>
      <w:proofErr w:type="gramStart"/>
      <w:r>
        <w:rPr>
          <w:rFonts w:ascii="Arial" w:hAnsi="Arial" w:cs="Arial"/>
          <w:sz w:val="28"/>
          <w:szCs w:val="28"/>
        </w:rPr>
        <w:t>the when</w:t>
      </w:r>
      <w:proofErr w:type="gramEnd"/>
      <w:r>
        <w:rPr>
          <w:rFonts w:ascii="Arial" w:hAnsi="Arial" w:cs="Arial"/>
          <w:sz w:val="28"/>
          <w:szCs w:val="28"/>
        </w:rPr>
        <w:t xml:space="preserve"> and where changes, does it really apply? In my opinion the research is readily available for everyone, I feel that like Tucker Carlson stated people should be able to make the choice </w:t>
      </w:r>
      <w:proofErr w:type="gramStart"/>
      <w:r>
        <w:rPr>
          <w:rFonts w:ascii="Arial" w:hAnsi="Arial" w:cs="Arial"/>
          <w:sz w:val="28"/>
          <w:szCs w:val="28"/>
        </w:rPr>
        <w:t>on</w:t>
      </w:r>
      <w:proofErr w:type="gramEnd"/>
      <w:r>
        <w:rPr>
          <w:rFonts w:ascii="Arial" w:hAnsi="Arial" w:cs="Arial"/>
          <w:sz w:val="28"/>
          <w:szCs w:val="28"/>
        </w:rPr>
        <w:t xml:space="preserve"> what they want to do with their bodies. If you would like to wear a mask, wear it. If you want the vaccine, get it, but I do not feel that anything should be forced upon the people that have the right to choose. </w:t>
      </w:r>
    </w:p>
    <w:p w14:paraId="126B2EB3" w14:textId="77777777" w:rsidR="003F6226" w:rsidRDefault="003F6226" w:rsidP="003F6226">
      <w:pPr>
        <w:ind w:firstLine="720"/>
        <w:rPr>
          <w:rFonts w:ascii="Arial" w:hAnsi="Arial" w:cs="Arial"/>
          <w:sz w:val="28"/>
          <w:szCs w:val="28"/>
        </w:rPr>
      </w:pPr>
      <w:r>
        <w:rPr>
          <w:rFonts w:ascii="Arial" w:hAnsi="Arial" w:cs="Arial"/>
          <w:sz w:val="28"/>
          <w:szCs w:val="28"/>
        </w:rPr>
        <w:t xml:space="preserve">There are many emotional and politically charged articles that </w:t>
      </w:r>
      <w:proofErr w:type="gramStart"/>
      <w:r>
        <w:rPr>
          <w:rFonts w:ascii="Arial" w:hAnsi="Arial" w:cs="Arial"/>
          <w:sz w:val="28"/>
          <w:szCs w:val="28"/>
        </w:rPr>
        <w:t>depict on</w:t>
      </w:r>
      <w:proofErr w:type="gramEnd"/>
      <w:r>
        <w:rPr>
          <w:rFonts w:ascii="Arial" w:hAnsi="Arial" w:cs="Arial"/>
          <w:sz w:val="28"/>
          <w:szCs w:val="28"/>
        </w:rPr>
        <w:t xml:space="preserve"> if masks should be mandatory but the purpose of them </w:t>
      </w:r>
      <w:proofErr w:type="gramStart"/>
      <w:r>
        <w:rPr>
          <w:rFonts w:ascii="Arial" w:hAnsi="Arial" w:cs="Arial"/>
          <w:sz w:val="28"/>
          <w:szCs w:val="28"/>
        </w:rPr>
        <w:t>still remains</w:t>
      </w:r>
      <w:proofErr w:type="gramEnd"/>
      <w:r>
        <w:rPr>
          <w:rFonts w:ascii="Arial" w:hAnsi="Arial" w:cs="Arial"/>
          <w:sz w:val="28"/>
          <w:szCs w:val="28"/>
        </w:rPr>
        <w:t xml:space="preserve">. Most people comprehend the purpose of the </w:t>
      </w:r>
      <w:proofErr w:type="gramStart"/>
      <w:r>
        <w:rPr>
          <w:rFonts w:ascii="Arial" w:hAnsi="Arial" w:cs="Arial"/>
          <w:sz w:val="28"/>
          <w:szCs w:val="28"/>
        </w:rPr>
        <w:t>mask</w:t>
      </w:r>
      <w:proofErr w:type="gramEnd"/>
      <w:r>
        <w:rPr>
          <w:rFonts w:ascii="Arial" w:hAnsi="Arial" w:cs="Arial"/>
          <w:sz w:val="28"/>
          <w:szCs w:val="28"/>
        </w:rPr>
        <w:t xml:space="preserve"> but do they understand that the mask is not just to protect them? The mask is to protect others, the people that are immunocompromised, children that don’t understand to </w:t>
      </w:r>
      <w:r>
        <w:rPr>
          <w:rFonts w:ascii="Arial" w:hAnsi="Arial" w:cs="Arial"/>
          <w:sz w:val="28"/>
          <w:szCs w:val="28"/>
        </w:rPr>
        <w:lastRenderedPageBreak/>
        <w:t xml:space="preserve">keep their masks on, and people that are more susceptible to contracting the virus. Like I previously stated, there is a time and place to wear a mask. Our bodies need fresh air like Tucker Carlson stated we should not be wearing masks; I agree with this statement. People were not made to </w:t>
      </w:r>
      <w:proofErr w:type="gramStart"/>
      <w:r>
        <w:rPr>
          <w:rFonts w:ascii="Arial" w:hAnsi="Arial" w:cs="Arial"/>
          <w:sz w:val="28"/>
          <w:szCs w:val="28"/>
        </w:rPr>
        <w:t>have face coverings on at all times</w:t>
      </w:r>
      <w:proofErr w:type="gramEnd"/>
      <w:r>
        <w:rPr>
          <w:rFonts w:ascii="Arial" w:hAnsi="Arial" w:cs="Arial"/>
          <w:sz w:val="28"/>
          <w:szCs w:val="28"/>
        </w:rPr>
        <w:t xml:space="preserve"> we need fresh air, so the less we wear masks the better. On the other hand, we do need to respect the fact that other people need our </w:t>
      </w:r>
      <w:proofErr w:type="gramStart"/>
      <w:r>
        <w:rPr>
          <w:rFonts w:ascii="Arial" w:hAnsi="Arial" w:cs="Arial"/>
          <w:sz w:val="28"/>
          <w:szCs w:val="28"/>
        </w:rPr>
        <w:t>help</w:t>
      </w:r>
      <w:proofErr w:type="gramEnd"/>
      <w:r>
        <w:rPr>
          <w:rFonts w:ascii="Arial" w:hAnsi="Arial" w:cs="Arial"/>
          <w:sz w:val="28"/>
          <w:szCs w:val="28"/>
        </w:rPr>
        <w:t xml:space="preserve"> we need </w:t>
      </w:r>
      <w:proofErr w:type="gramStart"/>
      <w:r>
        <w:rPr>
          <w:rFonts w:ascii="Arial" w:hAnsi="Arial" w:cs="Arial"/>
          <w:sz w:val="28"/>
          <w:szCs w:val="28"/>
        </w:rPr>
        <w:t>the human race</w:t>
      </w:r>
      <w:proofErr w:type="gramEnd"/>
      <w:r>
        <w:rPr>
          <w:rFonts w:ascii="Arial" w:hAnsi="Arial" w:cs="Arial"/>
          <w:sz w:val="28"/>
          <w:szCs w:val="28"/>
        </w:rPr>
        <w:t xml:space="preserve"> to stick together for the future of the world. </w:t>
      </w:r>
    </w:p>
    <w:p w14:paraId="34EB4CD7" w14:textId="77777777" w:rsidR="003F6226" w:rsidRDefault="003F6226" w:rsidP="003F6226">
      <w:pPr>
        <w:ind w:firstLine="720"/>
        <w:rPr>
          <w:rFonts w:ascii="Arial" w:hAnsi="Arial" w:cs="Arial"/>
          <w:sz w:val="28"/>
          <w:szCs w:val="28"/>
        </w:rPr>
      </w:pPr>
      <w:r>
        <w:rPr>
          <w:rFonts w:ascii="Arial" w:hAnsi="Arial" w:cs="Arial"/>
          <w:sz w:val="28"/>
          <w:szCs w:val="28"/>
        </w:rPr>
        <w:t xml:space="preserve">In my </w:t>
      </w:r>
      <w:proofErr w:type="gramStart"/>
      <w:r>
        <w:rPr>
          <w:rFonts w:ascii="Arial" w:hAnsi="Arial" w:cs="Arial"/>
          <w:sz w:val="28"/>
          <w:szCs w:val="28"/>
        </w:rPr>
        <w:t>personal opinion</w:t>
      </w:r>
      <w:proofErr w:type="gramEnd"/>
      <w:r>
        <w:rPr>
          <w:rFonts w:ascii="Arial" w:hAnsi="Arial" w:cs="Arial"/>
          <w:sz w:val="28"/>
          <w:szCs w:val="28"/>
        </w:rPr>
        <w:t xml:space="preserve"> I recommend keeping your immune system up </w:t>
      </w:r>
      <w:proofErr w:type="gramStart"/>
      <w:r>
        <w:rPr>
          <w:rFonts w:ascii="Arial" w:hAnsi="Arial" w:cs="Arial"/>
          <w:sz w:val="28"/>
          <w:szCs w:val="28"/>
        </w:rPr>
        <w:t>with</w:t>
      </w:r>
      <w:proofErr w:type="gramEnd"/>
      <w:r>
        <w:rPr>
          <w:rFonts w:ascii="Arial" w:hAnsi="Arial" w:cs="Arial"/>
          <w:sz w:val="28"/>
          <w:szCs w:val="28"/>
        </w:rPr>
        <w:t xml:space="preserve"> taking the vitamins needed. I also recommend wearing a mask in public places such as schools, grocery stores, movie theaters etc. with </w:t>
      </w:r>
      <w:proofErr w:type="gramStart"/>
      <w:r>
        <w:rPr>
          <w:rFonts w:ascii="Arial" w:hAnsi="Arial" w:cs="Arial"/>
          <w:sz w:val="28"/>
          <w:szCs w:val="28"/>
        </w:rPr>
        <w:t>that being said these</w:t>
      </w:r>
      <w:proofErr w:type="gramEnd"/>
      <w:r>
        <w:rPr>
          <w:rFonts w:ascii="Arial" w:hAnsi="Arial" w:cs="Arial"/>
          <w:sz w:val="28"/>
          <w:szCs w:val="28"/>
        </w:rPr>
        <w:t xml:space="preserve"> people need to have frequent breaks from their masks to be able to breathe fresh air. As previously stated, this was how the flu of 1918 was able to subside their multiple waves, and able to help prevent many more deaths. So, do I think they should be mandatory? Yes, with respect to the human body. </w:t>
      </w:r>
    </w:p>
    <w:p w14:paraId="41EF9658" w14:textId="77777777" w:rsidR="003F6226" w:rsidRPr="00B715FE" w:rsidRDefault="003F6226" w:rsidP="003F6226">
      <w:pPr>
        <w:ind w:firstLine="720"/>
        <w:rPr>
          <w:rFonts w:ascii="Arial" w:hAnsi="Arial"/>
          <w:sz w:val="28"/>
        </w:rPr>
      </w:pPr>
    </w:p>
    <w:p w14:paraId="1F677753" w14:textId="77777777" w:rsidR="003F6226" w:rsidRDefault="003F6226" w:rsidP="003F6226">
      <w:pPr>
        <w:pStyle w:val="NormalWeb"/>
        <w:ind w:left="567" w:hanging="567"/>
      </w:pPr>
      <w:r w:rsidRPr="00B715FE">
        <w:rPr>
          <w:rFonts w:ascii="Arial" w:hAnsi="Arial"/>
          <w:sz w:val="28"/>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5F597E52" w14:textId="77777777" w:rsidR="003F6226" w:rsidRDefault="003F6226" w:rsidP="003F6226">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07500176" w14:textId="77777777" w:rsidR="003F6226" w:rsidRDefault="003F6226" w:rsidP="003F6226">
      <w:pPr>
        <w:pStyle w:val="NormalWeb"/>
        <w:ind w:left="567" w:hanging="567"/>
      </w:pPr>
      <w:r>
        <w:t xml:space="preserve">“What Is Coronavirus?” </w:t>
      </w:r>
      <w:r>
        <w:rPr>
          <w:i/>
          <w:iCs/>
        </w:rPr>
        <w:t>Johns Hopkins Medicine</w:t>
      </w:r>
      <w:r>
        <w:t xml:space="preserve">, www.hopkinsmedicine.org/health/conditions-and-diseases/coronavirus. </w:t>
      </w:r>
    </w:p>
    <w:p w14:paraId="2354AE09" w14:textId="77777777" w:rsidR="003F6226" w:rsidRPr="000E71C9" w:rsidRDefault="003F6226" w:rsidP="003F6226">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 xml:space="preserve">Peeples, L. (2021). What </w:t>
      </w:r>
      <w:proofErr w:type="gramStart"/>
      <w:r w:rsidRPr="000E71C9">
        <w:rPr>
          <w:rFonts w:ascii="Calibri" w:eastAsia="Times New Roman" w:hAnsi="Calibri" w:cs="Calibri"/>
          <w:color w:val="000000"/>
          <w:sz w:val="27"/>
          <w:szCs w:val="27"/>
        </w:rPr>
        <w:t>the science</w:t>
      </w:r>
      <w:proofErr w:type="gramEnd"/>
      <w:r w:rsidRPr="000E71C9">
        <w:rPr>
          <w:rFonts w:ascii="Calibri" w:eastAsia="Times New Roman" w:hAnsi="Calibri" w:cs="Calibri"/>
          <w:color w:val="000000"/>
          <w:sz w:val="27"/>
          <w:szCs w:val="27"/>
        </w:rPr>
        <w:t xml:space="preserve"> says about lifting mask mandates. </w:t>
      </w:r>
      <w:r w:rsidRPr="000E71C9">
        <w:rPr>
          <w:rFonts w:ascii="Calibri" w:eastAsia="Times New Roman" w:hAnsi="Calibri" w:cs="Calibri"/>
          <w:i/>
          <w:iCs/>
          <w:color w:val="000000"/>
          <w:sz w:val="27"/>
          <w:szCs w:val="27"/>
        </w:rPr>
        <w:t>Nature</w:t>
      </w:r>
      <w:r w:rsidRPr="000E71C9">
        <w:rPr>
          <w:rFonts w:ascii="Calibri" w:eastAsia="Times New Roman" w:hAnsi="Calibri" w:cs="Calibri"/>
          <w:color w:val="000000"/>
          <w:sz w:val="27"/>
          <w:szCs w:val="27"/>
        </w:rPr>
        <w:t>, </w:t>
      </w:r>
      <w:r w:rsidRPr="000E71C9">
        <w:rPr>
          <w:rFonts w:ascii="Calibri" w:eastAsia="Times New Roman" w:hAnsi="Calibri" w:cs="Calibri"/>
          <w:i/>
          <w:iCs/>
          <w:color w:val="000000"/>
          <w:sz w:val="27"/>
          <w:szCs w:val="27"/>
        </w:rPr>
        <w:t>593</w:t>
      </w:r>
      <w:r w:rsidRPr="000E71C9">
        <w:rPr>
          <w:rFonts w:ascii="Calibri" w:eastAsia="Times New Roman" w:hAnsi="Calibri" w:cs="Calibri"/>
          <w:color w:val="000000"/>
          <w:sz w:val="27"/>
          <w:szCs w:val="27"/>
        </w:rPr>
        <w:t>(7860), 495–498. https://doi.org/10.1038/d41586-021-01394-0</w:t>
      </w:r>
    </w:p>
    <w:p w14:paraId="02A56285" w14:textId="77777777" w:rsidR="003F6226" w:rsidRPr="000E71C9" w:rsidRDefault="003F6226" w:rsidP="003F6226">
      <w:pPr>
        <w:spacing w:before="100" w:beforeAutospacing="1" w:after="100" w:afterAutospacing="1" w:line="240" w:lineRule="auto"/>
        <w:rPr>
          <w:rFonts w:ascii="Calibri" w:eastAsia="Times New Roman" w:hAnsi="Calibri" w:cs="Calibri"/>
          <w:color w:val="000000"/>
          <w:sz w:val="27"/>
          <w:szCs w:val="27"/>
        </w:rPr>
      </w:pPr>
      <w:r w:rsidRPr="000E71C9">
        <w:rPr>
          <w:rFonts w:ascii="Calibri" w:eastAsia="Times New Roman" w:hAnsi="Calibri" w:cs="Calibri"/>
          <w:color w:val="000000"/>
          <w:sz w:val="27"/>
          <w:szCs w:val="27"/>
        </w:rPr>
        <w:t>‌</w:t>
      </w:r>
    </w:p>
    <w:p w14:paraId="1DC1343A" w14:textId="77777777" w:rsidR="003F6226" w:rsidRPr="003A3693" w:rsidRDefault="003F6226" w:rsidP="003F6226">
      <w:pPr>
        <w:spacing w:after="0" w:line="480" w:lineRule="atLeast"/>
        <w:ind w:left="720" w:hanging="720"/>
        <w:rPr>
          <w:rFonts w:ascii="Calibri" w:eastAsia="Times New Roman" w:hAnsi="Calibri" w:cs="Calibri"/>
          <w:color w:val="000000"/>
          <w:sz w:val="27"/>
          <w:szCs w:val="27"/>
        </w:rPr>
      </w:pPr>
      <w:r w:rsidRPr="003A3693">
        <w:rPr>
          <w:rFonts w:ascii="Calibri" w:eastAsia="Times New Roman" w:hAnsi="Calibri" w:cs="Calibri"/>
          <w:color w:val="000000"/>
          <w:sz w:val="27"/>
          <w:szCs w:val="27"/>
        </w:rPr>
        <w:lastRenderedPageBreak/>
        <w:t>Carlson, T. (2021, July 27). </w:t>
      </w:r>
      <w:r w:rsidRPr="003A3693">
        <w:rPr>
          <w:rFonts w:ascii="Calibri" w:eastAsia="Times New Roman" w:hAnsi="Calibri" w:cs="Calibri"/>
          <w:i/>
          <w:iCs/>
          <w:color w:val="000000"/>
          <w:sz w:val="27"/>
          <w:szCs w:val="27"/>
        </w:rPr>
        <w:t>Tucker Carlson: New mask guidelines are about politics and control</w:t>
      </w:r>
      <w:r w:rsidRPr="003A3693">
        <w:rPr>
          <w:rFonts w:ascii="Calibri" w:eastAsia="Times New Roman" w:hAnsi="Calibri" w:cs="Calibri"/>
          <w:color w:val="000000"/>
          <w:sz w:val="27"/>
          <w:szCs w:val="27"/>
        </w:rPr>
        <w:t>. Fox News. https://www.foxnews.com/opinion/tucker-carlson-new-mask-guidelines-politics-control</w:t>
      </w:r>
    </w:p>
    <w:p w14:paraId="17FD597C" w14:textId="77777777" w:rsidR="003F6226" w:rsidRPr="000E71C9" w:rsidRDefault="003F6226" w:rsidP="003F6226">
      <w:pPr>
        <w:pStyle w:val="NormalWeb"/>
        <w:spacing w:before="0" w:beforeAutospacing="0" w:after="0" w:afterAutospacing="0" w:line="480" w:lineRule="atLeast"/>
        <w:ind w:left="720" w:hanging="720"/>
        <w:rPr>
          <w:rFonts w:ascii="Calibri" w:hAnsi="Calibri" w:cs="Calibri"/>
          <w:color w:val="000000"/>
          <w:sz w:val="27"/>
          <w:szCs w:val="27"/>
        </w:rPr>
      </w:pPr>
      <w:r w:rsidRPr="003A3693">
        <w:rPr>
          <w:rFonts w:ascii="Calibri" w:hAnsi="Calibri" w:cs="Calibri"/>
          <w:color w:val="000000"/>
          <w:sz w:val="27"/>
          <w:szCs w:val="27"/>
        </w:rPr>
        <w:t>‌</w:t>
      </w:r>
      <w:r w:rsidRPr="000E71C9">
        <w:rPr>
          <w:rFonts w:ascii="Calibri" w:hAnsi="Calibri" w:cs="Calibri"/>
          <w:i/>
          <w:iCs/>
          <w:color w:val="000000"/>
          <w:sz w:val="27"/>
          <w:szCs w:val="27"/>
        </w:rPr>
        <w:t xml:space="preserve"> Opinion: As </w:t>
      </w:r>
      <w:proofErr w:type="gramStart"/>
      <w:r w:rsidRPr="000E71C9">
        <w:rPr>
          <w:rFonts w:ascii="Calibri" w:hAnsi="Calibri" w:cs="Calibri"/>
          <w:i/>
          <w:iCs/>
          <w:color w:val="000000"/>
          <w:sz w:val="27"/>
          <w:szCs w:val="27"/>
        </w:rPr>
        <w:t>mother</w:t>
      </w:r>
      <w:proofErr w:type="gramEnd"/>
      <w:r w:rsidRPr="000E71C9">
        <w:rPr>
          <w:rFonts w:ascii="Calibri" w:hAnsi="Calibri" w:cs="Calibri"/>
          <w:i/>
          <w:iCs/>
          <w:color w:val="000000"/>
          <w:sz w:val="27"/>
          <w:szCs w:val="27"/>
        </w:rPr>
        <w:t xml:space="preserve"> of young children, I beg Cobb to mandate masks</w:t>
      </w:r>
      <w:r w:rsidRPr="000E71C9">
        <w:rPr>
          <w:rFonts w:ascii="Calibri" w:hAnsi="Calibri" w:cs="Calibri"/>
          <w:color w:val="000000"/>
          <w:sz w:val="27"/>
          <w:szCs w:val="27"/>
        </w:rPr>
        <w:t xml:space="preserve">. (n.d.). </w:t>
      </w:r>
      <w:proofErr w:type="spellStart"/>
      <w:r w:rsidRPr="000E71C9">
        <w:rPr>
          <w:rFonts w:ascii="Calibri" w:hAnsi="Calibri" w:cs="Calibri"/>
          <w:color w:val="000000"/>
          <w:sz w:val="27"/>
          <w:szCs w:val="27"/>
        </w:rPr>
        <w:t>Ajc</w:t>
      </w:r>
      <w:proofErr w:type="spellEnd"/>
      <w:r w:rsidRPr="000E71C9">
        <w:rPr>
          <w:rFonts w:ascii="Calibri" w:hAnsi="Calibri" w:cs="Calibri"/>
          <w:color w:val="000000"/>
          <w:sz w:val="27"/>
          <w:szCs w:val="27"/>
        </w:rPr>
        <w:t>. Retrieved October 8, 2021, from https://www.ajc.com/education/get-schooled-blog/opinion-as-mother-of-young-children-i-beg-cobb-to-mandate-masks/YY2CZ3HHXFDT3OPMANYEN57WCQ/</w:t>
      </w:r>
    </w:p>
    <w:p w14:paraId="28296DD0" w14:textId="510E9181" w:rsidR="003F6226" w:rsidRPr="005A2E0B" w:rsidRDefault="003F6226" w:rsidP="005A2E0B">
      <w:pPr>
        <w:spacing w:before="100" w:beforeAutospacing="1" w:after="100" w:afterAutospacing="1" w:line="240" w:lineRule="auto"/>
        <w:rPr>
          <w:rFonts w:ascii="Calibri" w:eastAsia="Times New Roman" w:hAnsi="Calibri" w:cs="Calibri"/>
          <w:color w:val="000000"/>
          <w:sz w:val="27"/>
          <w:szCs w:val="27"/>
        </w:rPr>
      </w:pPr>
    </w:p>
    <w:p w14:paraId="6CA00640"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1762889">
    <w:abstractNumId w:val="3"/>
  </w:num>
  <w:num w:numId="2" w16cid:durableId="1125850981">
    <w:abstractNumId w:val="2"/>
  </w:num>
  <w:num w:numId="3" w16cid:durableId="1796175999">
    <w:abstractNumId w:val="1"/>
  </w:num>
  <w:num w:numId="4" w16cid:durableId="149514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26"/>
    <w:rsid w:val="002C63BE"/>
    <w:rsid w:val="003A7A5A"/>
    <w:rsid w:val="003E416A"/>
    <w:rsid w:val="003F6226"/>
    <w:rsid w:val="005A2E0B"/>
    <w:rsid w:val="005C5598"/>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3E11"/>
  <w15:chartTrackingRefBased/>
  <w15:docId w15:val="{AD2FF228-5178-4DC1-863C-CA1C02CD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26"/>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3F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2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2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2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62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62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62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62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62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62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2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6226"/>
    <w:pPr>
      <w:spacing w:before="160"/>
      <w:jc w:val="center"/>
    </w:pPr>
    <w:rPr>
      <w:i/>
      <w:iCs/>
      <w:color w:val="404040" w:themeColor="text1" w:themeTint="BF"/>
    </w:rPr>
  </w:style>
  <w:style w:type="character" w:customStyle="1" w:styleId="QuoteChar">
    <w:name w:val="Quote Char"/>
    <w:basedOn w:val="DefaultParagraphFont"/>
    <w:link w:val="Quote"/>
    <w:uiPriority w:val="29"/>
    <w:rsid w:val="003F6226"/>
    <w:rPr>
      <w:i/>
      <w:iCs/>
      <w:color w:val="404040" w:themeColor="text1" w:themeTint="BF"/>
    </w:rPr>
  </w:style>
  <w:style w:type="paragraph" w:styleId="ListParagraph">
    <w:name w:val="List Paragraph"/>
    <w:basedOn w:val="Normal"/>
    <w:uiPriority w:val="34"/>
    <w:qFormat/>
    <w:rsid w:val="003F6226"/>
    <w:pPr>
      <w:ind w:left="720"/>
      <w:contextualSpacing/>
    </w:pPr>
  </w:style>
  <w:style w:type="character" w:styleId="IntenseEmphasis">
    <w:name w:val="Intense Emphasis"/>
    <w:basedOn w:val="DefaultParagraphFont"/>
    <w:uiPriority w:val="21"/>
    <w:qFormat/>
    <w:rsid w:val="003F6226"/>
    <w:rPr>
      <w:i/>
      <w:iCs/>
      <w:color w:val="0F4761" w:themeColor="accent1" w:themeShade="BF"/>
    </w:rPr>
  </w:style>
  <w:style w:type="paragraph" w:styleId="IntenseQuote">
    <w:name w:val="Intense Quote"/>
    <w:basedOn w:val="Normal"/>
    <w:next w:val="Normal"/>
    <w:link w:val="IntenseQuoteChar"/>
    <w:uiPriority w:val="30"/>
    <w:qFormat/>
    <w:rsid w:val="003F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226"/>
    <w:rPr>
      <w:i/>
      <w:iCs/>
      <w:color w:val="0F4761" w:themeColor="accent1" w:themeShade="BF"/>
    </w:rPr>
  </w:style>
  <w:style w:type="character" w:styleId="IntenseReference">
    <w:name w:val="Intense Reference"/>
    <w:basedOn w:val="DefaultParagraphFont"/>
    <w:uiPriority w:val="32"/>
    <w:qFormat/>
    <w:rsid w:val="003F6226"/>
    <w:rPr>
      <w:b/>
      <w:bCs/>
      <w:smallCaps/>
      <w:color w:val="0F4761" w:themeColor="accent1" w:themeShade="BF"/>
      <w:spacing w:val="5"/>
    </w:rPr>
  </w:style>
  <w:style w:type="character" w:styleId="Hyperlink">
    <w:name w:val="Hyperlink"/>
    <w:basedOn w:val="DefaultParagraphFont"/>
    <w:uiPriority w:val="99"/>
    <w:unhideWhenUsed/>
    <w:rsid w:val="003F6226"/>
    <w:rPr>
      <w:color w:val="467886" w:themeColor="hyperlink"/>
      <w:u w:val="single"/>
    </w:rPr>
  </w:style>
  <w:style w:type="paragraph" w:styleId="NormalWeb">
    <w:name w:val="Normal (Web)"/>
    <w:basedOn w:val="Normal"/>
    <w:uiPriority w:val="99"/>
    <w:semiHidden/>
    <w:unhideWhenUsed/>
    <w:rsid w:val="003F62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6226"/>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6226"/>
    <w:rPr>
      <w:sz w:val="16"/>
      <w:szCs w:val="16"/>
    </w:rPr>
  </w:style>
  <w:style w:type="paragraph" w:styleId="CommentText">
    <w:name w:val="annotation text"/>
    <w:basedOn w:val="Normal"/>
    <w:link w:val="CommentTextChar"/>
    <w:uiPriority w:val="99"/>
    <w:semiHidden/>
    <w:unhideWhenUsed/>
    <w:rsid w:val="003F6226"/>
    <w:pPr>
      <w:spacing w:line="240" w:lineRule="auto"/>
    </w:pPr>
    <w:rPr>
      <w:sz w:val="20"/>
      <w:szCs w:val="20"/>
    </w:rPr>
  </w:style>
  <w:style w:type="character" w:customStyle="1" w:styleId="CommentTextChar">
    <w:name w:val="Comment Text Char"/>
    <w:basedOn w:val="DefaultParagraphFont"/>
    <w:link w:val="CommentText"/>
    <w:uiPriority w:val="99"/>
    <w:semiHidden/>
    <w:rsid w:val="003F6226"/>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2025-02-26T01:51:00Z</dcterms:created>
  <dcterms:modified xsi:type="dcterms:W3CDTF">2025-05-06T23:58:00Z</dcterms:modified>
</cp:coreProperties>
</file>